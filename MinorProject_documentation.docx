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8921" w14:textId="6477CC57" w:rsidR="0008116C" w:rsidRDefault="0008116C" w:rsidP="0008116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F2090">
        <w:rPr>
          <w:rFonts w:ascii="Times New Roman" w:hAnsi="Times New Roman" w:cs="Times New Roman"/>
          <w:b/>
          <w:bCs/>
          <w:sz w:val="36"/>
          <w:szCs w:val="36"/>
          <w:u w:val="single"/>
        </w:rPr>
        <w:t>M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IN</w:t>
      </w:r>
      <w:r w:rsidRPr="00CF2090">
        <w:rPr>
          <w:rFonts w:ascii="Times New Roman" w:hAnsi="Times New Roman" w:cs="Times New Roman"/>
          <w:b/>
          <w:bCs/>
          <w:sz w:val="36"/>
          <w:szCs w:val="36"/>
          <w:u w:val="single"/>
        </w:rPr>
        <w:t>OR PROJECT</w:t>
      </w:r>
    </w:p>
    <w:p w14:paraId="30C26C90" w14:textId="77777777" w:rsidR="0008116C" w:rsidRPr="00CF2090" w:rsidRDefault="0008116C" w:rsidP="0008116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DCBA549" w14:textId="6CBFF4AC" w:rsidR="0008116C" w:rsidRDefault="0008116C" w:rsidP="0008116C">
      <w:pPr>
        <w:jc w:val="center"/>
        <w:rPr>
          <w:rFonts w:ascii="Times New Roman" w:hAnsi="Times New Roman" w:cs="Times New Roman"/>
          <w:sz w:val="36"/>
          <w:szCs w:val="36"/>
        </w:rPr>
      </w:pPr>
      <w:r w:rsidRPr="00CF2090">
        <w:rPr>
          <w:rFonts w:ascii="Times New Roman" w:hAnsi="Times New Roman" w:cs="Times New Roman"/>
          <w:b/>
          <w:bCs/>
          <w:sz w:val="36"/>
          <w:szCs w:val="36"/>
        </w:rPr>
        <w:t>Title: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Learning Cryptography with Python programming.</w:t>
      </w:r>
    </w:p>
    <w:p w14:paraId="78909FBF" w14:textId="77777777" w:rsidR="0008116C" w:rsidRDefault="0008116C" w:rsidP="000811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4D49C0" w14:textId="77777777" w:rsidR="0008116C" w:rsidRPr="00CF2090" w:rsidRDefault="0008116C" w:rsidP="0008116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F2090">
        <w:rPr>
          <w:rFonts w:ascii="Times New Roman" w:hAnsi="Times New Roman" w:cs="Times New Roman"/>
          <w:b/>
          <w:bCs/>
          <w:sz w:val="36"/>
          <w:szCs w:val="36"/>
          <w:u w:val="single"/>
        </w:rPr>
        <w:t>Mentor</w:t>
      </w:r>
    </w:p>
    <w:p w14:paraId="33132770" w14:textId="77777777" w:rsidR="0008116C" w:rsidRDefault="0008116C" w:rsidP="000811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Dr. Priya Sajan</w:t>
      </w:r>
    </w:p>
    <w:p w14:paraId="00DCC19E" w14:textId="77777777" w:rsidR="0008116C" w:rsidRDefault="0008116C" w:rsidP="000811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FC7A47" w14:textId="77777777" w:rsidR="0008116C" w:rsidRDefault="0008116C" w:rsidP="0008116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Team Members</w:t>
      </w:r>
    </w:p>
    <w:p w14:paraId="03EBD242" w14:textId="77777777" w:rsidR="0008116C" w:rsidRDefault="0008116C" w:rsidP="000811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Gopi Aghav</w:t>
      </w:r>
    </w:p>
    <w:p w14:paraId="08EDF281" w14:textId="77777777" w:rsidR="0008116C" w:rsidRDefault="0008116C" w:rsidP="000811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Harshit Upadhyaya</w:t>
      </w:r>
    </w:p>
    <w:p w14:paraId="2B7CE364" w14:textId="77777777" w:rsidR="0008116C" w:rsidRDefault="0008116C" w:rsidP="000811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Himanshu Shekhar</w:t>
      </w:r>
    </w:p>
    <w:p w14:paraId="712C4F13" w14:textId="77777777" w:rsidR="0008116C" w:rsidRDefault="0008116C" w:rsidP="000811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Jyothilaxmi P.</w:t>
      </w:r>
    </w:p>
    <w:p w14:paraId="4BE288FF" w14:textId="77777777" w:rsidR="0008116C" w:rsidRDefault="0008116C" w:rsidP="000811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Kailas Kalyane</w:t>
      </w:r>
    </w:p>
    <w:p w14:paraId="4CAE6EE2" w14:textId="77777777" w:rsidR="0008116C" w:rsidRPr="00CF2090" w:rsidRDefault="0008116C" w:rsidP="000811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Vipul Bhirud</w:t>
      </w:r>
    </w:p>
    <w:p w14:paraId="5AE0C28B" w14:textId="77777777" w:rsidR="0008116C" w:rsidRDefault="0008116C" w:rsidP="000811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B9444A8" w14:textId="77777777" w:rsidR="0008116C" w:rsidRDefault="0008116C" w:rsidP="000811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1ACC08" w14:textId="77777777" w:rsidR="0008116C" w:rsidRDefault="0008116C" w:rsidP="000811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9121111" w14:textId="77777777" w:rsidR="0008116C" w:rsidRDefault="0008116C" w:rsidP="000811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5A1EE" w14:textId="77777777" w:rsidR="0008116C" w:rsidRDefault="0008116C" w:rsidP="000811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C1EF65" w14:textId="77777777" w:rsidR="0008116C" w:rsidRDefault="0008116C" w:rsidP="000811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09B78E" w14:textId="77777777" w:rsidR="0008116C" w:rsidRDefault="0008116C" w:rsidP="000811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D38F77" w14:textId="77777777" w:rsidR="0008116C" w:rsidRPr="00B84888" w:rsidRDefault="0008116C" w:rsidP="0008116C">
      <w:pPr>
        <w:rPr>
          <w:rFonts w:ascii="Times New Roman" w:hAnsi="Times New Roman" w:cs="Times New Roman"/>
          <w:sz w:val="36"/>
          <w:szCs w:val="36"/>
        </w:rPr>
      </w:pPr>
      <w:r w:rsidRPr="00B84888">
        <w:rPr>
          <w:rFonts w:ascii="Times New Roman" w:hAnsi="Times New Roman" w:cs="Times New Roman"/>
          <w:sz w:val="36"/>
          <w:szCs w:val="36"/>
        </w:rPr>
        <w:lastRenderedPageBreak/>
        <w:t>1. Abstract</w:t>
      </w:r>
    </w:p>
    <w:p w14:paraId="703389A4" w14:textId="77777777" w:rsidR="0008116C" w:rsidRPr="00B84888" w:rsidRDefault="0008116C" w:rsidP="0008116C">
      <w:pPr>
        <w:rPr>
          <w:rFonts w:ascii="Times New Roman" w:hAnsi="Times New Roman" w:cs="Times New Roman"/>
          <w:sz w:val="36"/>
          <w:szCs w:val="36"/>
        </w:rPr>
      </w:pPr>
      <w:r w:rsidRPr="00B84888">
        <w:rPr>
          <w:rFonts w:ascii="Times New Roman" w:hAnsi="Times New Roman" w:cs="Times New Roman"/>
          <w:sz w:val="36"/>
          <w:szCs w:val="36"/>
        </w:rPr>
        <w:t>2. Introduction</w:t>
      </w:r>
    </w:p>
    <w:p w14:paraId="04344860" w14:textId="77777777" w:rsidR="0008116C" w:rsidRPr="00B84888" w:rsidRDefault="0008116C" w:rsidP="0008116C">
      <w:pPr>
        <w:rPr>
          <w:rFonts w:ascii="Times New Roman" w:hAnsi="Times New Roman" w:cs="Times New Roman"/>
          <w:sz w:val="36"/>
          <w:szCs w:val="36"/>
        </w:rPr>
      </w:pPr>
      <w:r w:rsidRPr="00B84888">
        <w:rPr>
          <w:rFonts w:ascii="Times New Roman" w:hAnsi="Times New Roman" w:cs="Times New Roman"/>
          <w:sz w:val="36"/>
          <w:szCs w:val="36"/>
        </w:rPr>
        <w:t>3. Methodology</w:t>
      </w:r>
    </w:p>
    <w:p w14:paraId="64C93EA6" w14:textId="77777777" w:rsidR="0008116C" w:rsidRPr="00B84888" w:rsidRDefault="0008116C" w:rsidP="0008116C">
      <w:pPr>
        <w:rPr>
          <w:rFonts w:ascii="Times New Roman" w:hAnsi="Times New Roman" w:cs="Times New Roman"/>
          <w:sz w:val="36"/>
          <w:szCs w:val="36"/>
        </w:rPr>
      </w:pPr>
      <w:r w:rsidRPr="00B84888">
        <w:rPr>
          <w:rFonts w:ascii="Times New Roman" w:hAnsi="Times New Roman" w:cs="Times New Roman"/>
          <w:sz w:val="36"/>
          <w:szCs w:val="36"/>
        </w:rPr>
        <w:t>4. Scope and Objectives</w:t>
      </w:r>
    </w:p>
    <w:p w14:paraId="177553DA" w14:textId="77777777" w:rsidR="0008116C" w:rsidRPr="00B84888" w:rsidRDefault="0008116C" w:rsidP="0008116C">
      <w:pPr>
        <w:rPr>
          <w:rFonts w:ascii="Times New Roman" w:hAnsi="Times New Roman" w:cs="Times New Roman"/>
          <w:sz w:val="36"/>
          <w:szCs w:val="36"/>
        </w:rPr>
      </w:pPr>
      <w:r w:rsidRPr="00B84888">
        <w:rPr>
          <w:rFonts w:ascii="Times New Roman" w:hAnsi="Times New Roman" w:cs="Times New Roman"/>
          <w:sz w:val="36"/>
          <w:szCs w:val="36"/>
        </w:rPr>
        <w:t>5. Results</w:t>
      </w:r>
    </w:p>
    <w:p w14:paraId="0B1E9B1B" w14:textId="77777777" w:rsidR="0008116C" w:rsidRPr="00B84888" w:rsidRDefault="0008116C" w:rsidP="0008116C">
      <w:pPr>
        <w:rPr>
          <w:rFonts w:ascii="Times New Roman" w:hAnsi="Times New Roman" w:cs="Times New Roman"/>
          <w:sz w:val="36"/>
          <w:szCs w:val="36"/>
        </w:rPr>
      </w:pPr>
      <w:r w:rsidRPr="00B84888">
        <w:rPr>
          <w:rFonts w:ascii="Times New Roman" w:hAnsi="Times New Roman" w:cs="Times New Roman"/>
          <w:sz w:val="36"/>
          <w:szCs w:val="36"/>
        </w:rPr>
        <w:t>6. Figures</w:t>
      </w:r>
    </w:p>
    <w:p w14:paraId="3031042C" w14:textId="77777777" w:rsidR="0008116C" w:rsidRPr="00297A2C" w:rsidRDefault="0008116C" w:rsidP="0008116C">
      <w:pPr>
        <w:rPr>
          <w:rFonts w:ascii="Times New Roman" w:hAnsi="Times New Roman" w:cs="Times New Roman"/>
          <w:sz w:val="36"/>
          <w:szCs w:val="36"/>
        </w:rPr>
      </w:pPr>
      <w:r w:rsidRPr="00B84888">
        <w:rPr>
          <w:rFonts w:ascii="Times New Roman" w:hAnsi="Times New Roman" w:cs="Times New Roman"/>
          <w:sz w:val="36"/>
          <w:szCs w:val="36"/>
        </w:rPr>
        <w:t>7. References</w:t>
      </w:r>
    </w:p>
    <w:p w14:paraId="2C4422E4" w14:textId="77777777" w:rsidR="00387E7C" w:rsidRDefault="00387E7C"/>
    <w:sectPr w:rsidR="00387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EA"/>
    <w:rsid w:val="0008116C"/>
    <w:rsid w:val="00387E7C"/>
    <w:rsid w:val="00C7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24B9"/>
  <w15:chartTrackingRefBased/>
  <w15:docId w15:val="{89455BD7-C20D-4046-BE52-4C281B41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SHEKHAR</dc:creator>
  <cp:keywords/>
  <dc:description/>
  <cp:lastModifiedBy>HIMANSHU SHEKHAR</cp:lastModifiedBy>
  <cp:revision>2</cp:revision>
  <dcterms:created xsi:type="dcterms:W3CDTF">2023-08-26T10:05:00Z</dcterms:created>
  <dcterms:modified xsi:type="dcterms:W3CDTF">2023-08-26T10:28:00Z</dcterms:modified>
</cp:coreProperties>
</file>